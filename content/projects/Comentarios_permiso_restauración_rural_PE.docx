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9AE9" w14:textId="77777777" w:rsidR="000E12FF" w:rsidRPr="003E6E51" w:rsidRDefault="003E6E51">
      <w:pPr>
        <w:ind w:left="-900"/>
        <w:rPr>
          <w:lang w:val="es-EC"/>
        </w:rPr>
      </w:pPr>
      <w:r>
        <w:rPr>
          <w:rFonts w:ascii="Calibri" w:eastAsia="Times New Roman" w:hAnsi="Calibri" w:cs="Arial"/>
          <w:b/>
          <w:bCs/>
          <w:color w:val="000000"/>
          <w:sz w:val="22"/>
          <w:szCs w:val="22"/>
          <w:lang w:val="es-ES_tradnl"/>
        </w:rPr>
        <w:t>OBSERVACIONES/PETICIONES DE CAMBIO PROPUESTA “</w:t>
      </w:r>
      <w:ins w:id="0" w:author="Pavel Enriquez" w:date="2022-04-11T11:01:00Z">
        <w:r w:rsidR="00045CDE">
          <w:rPr>
            <w:rFonts w:ascii="Calibri" w:eastAsia="Times New Roman" w:hAnsi="Calibri" w:cs="Arial"/>
            <w:b/>
            <w:bCs/>
            <w:color w:val="000000"/>
            <w:sz w:val="22"/>
            <w:szCs w:val="22"/>
            <w:lang w:val="es-ES_tradnl"/>
          </w:rPr>
          <w:t xml:space="preserve">Restauración ecológica rural: desarrollo de los </w:t>
        </w:r>
        <w:proofErr w:type="spellStart"/>
        <w:r w:rsidR="00045CDE">
          <w:rPr>
            <w:rFonts w:ascii="Calibri" w:eastAsia="Times New Roman" w:hAnsi="Calibri" w:cs="Arial"/>
            <w:b/>
            <w:bCs/>
            <w:color w:val="000000"/>
            <w:sz w:val="22"/>
            <w:szCs w:val="22"/>
            <w:lang w:val="es-ES_tradnl"/>
          </w:rPr>
          <w:t>agroecosistemas</w:t>
        </w:r>
        <w:proofErr w:type="spellEnd"/>
        <w:r w:rsidR="00045CDE">
          <w:rPr>
            <w:rFonts w:ascii="Calibri" w:eastAsia="Times New Roman" w:hAnsi="Calibri" w:cs="Arial"/>
            <w:b/>
            <w:bCs/>
            <w:color w:val="000000"/>
            <w:sz w:val="22"/>
            <w:szCs w:val="22"/>
            <w:lang w:val="es-ES_tradnl"/>
          </w:rPr>
          <w:t xml:space="preserve"> para la</w:t>
        </w:r>
      </w:ins>
      <w:r w:rsidR="00045CDE">
        <w:rPr>
          <w:rFonts w:ascii="Calibri" w:eastAsia="Times New Roman" w:hAnsi="Calibri" w:cs="Arial"/>
          <w:b/>
          <w:bCs/>
          <w:color w:val="000000"/>
          <w:sz w:val="22"/>
          <w:szCs w:val="22"/>
          <w:lang w:val="es-ES_tradnl"/>
        </w:rPr>
        <w:t xml:space="preserve"> </w:t>
      </w:r>
      <w:ins w:id="1" w:author="Pavel Enriquez" w:date="2022-04-11T11:02:00Z">
        <w:r w:rsidR="00045CDE">
          <w:rPr>
            <w:rFonts w:ascii="Calibri" w:eastAsia="Times New Roman" w:hAnsi="Calibri" w:cs="Arial"/>
            <w:b/>
            <w:bCs/>
            <w:color w:val="000000"/>
            <w:sz w:val="22"/>
            <w:szCs w:val="22"/>
            <w:lang w:val="es-ES_tradnl"/>
          </w:rPr>
          <w:t>conservaci</w:t>
        </w:r>
      </w:ins>
      <w:ins w:id="2" w:author="Pavel Enriquez" w:date="2022-04-11T11:03:00Z">
        <w:r w:rsidR="00045CDE">
          <w:rPr>
            <w:rFonts w:ascii="Calibri" w:eastAsia="Times New Roman" w:hAnsi="Calibri" w:cs="Arial"/>
            <w:b/>
            <w:bCs/>
            <w:color w:val="000000"/>
            <w:sz w:val="22"/>
            <w:szCs w:val="22"/>
            <w:lang w:val="es-ES_tradnl"/>
          </w:rPr>
          <w:t>ón de las zonas colindantes al Parte Nacional Galápagos en las islas Santa Cruz, San Cristóbal, y Floreana (Gal</w:t>
        </w:r>
      </w:ins>
      <w:ins w:id="3" w:author="Pavel Enriquez" w:date="2022-04-11T11:04:00Z">
        <w:r w:rsidR="00045CDE">
          <w:rPr>
            <w:rFonts w:ascii="Calibri" w:eastAsia="Times New Roman" w:hAnsi="Calibri" w:cs="Arial"/>
            <w:b/>
            <w:bCs/>
            <w:color w:val="000000"/>
            <w:sz w:val="22"/>
            <w:szCs w:val="22"/>
            <w:lang w:val="es-ES_tradnl"/>
          </w:rPr>
          <w:t>ápagos Verde 2050</w:t>
        </w:r>
        <w:proofErr w:type="gramStart"/>
        <w:r w:rsidR="00045CDE">
          <w:rPr>
            <w:rFonts w:ascii="Calibri" w:eastAsia="Times New Roman" w:hAnsi="Calibri" w:cs="Arial"/>
            <w:b/>
            <w:bCs/>
            <w:color w:val="000000"/>
            <w:sz w:val="22"/>
            <w:szCs w:val="22"/>
            <w:lang w:val="es-ES_tradnl"/>
          </w:rPr>
          <w:t>)</w:t>
        </w:r>
      </w:ins>
      <w:r>
        <w:rPr>
          <w:rFonts w:ascii="Calibri" w:eastAsia="Times New Roman" w:hAnsi="Calibri" w:cs="Arial"/>
          <w:b/>
          <w:bCs/>
          <w:color w:val="000000"/>
          <w:sz w:val="22"/>
          <w:szCs w:val="22"/>
          <w:lang w:val="es-ES_tradnl"/>
        </w:rPr>
        <w:t xml:space="preserve"> ”</w:t>
      </w:r>
      <w:proofErr w:type="gramEnd"/>
    </w:p>
    <w:p w14:paraId="29589358" w14:textId="77777777" w:rsidR="000E12FF" w:rsidRDefault="003E6E51">
      <w:pPr>
        <w:ind w:left="-900"/>
      </w:pPr>
      <w:del w:id="4" w:author="Pavel Enriquez" w:date="2022-04-11T11:04:00Z">
        <w:r w:rsidDel="00045CDE">
          <w:rPr>
            <w:rFonts w:ascii="Calibri" w:eastAsia="Times New Roman" w:hAnsi="Calibri" w:cs="Arial"/>
            <w:b/>
            <w:bCs/>
            <w:color w:val="000000"/>
            <w:sz w:val="22"/>
            <w:szCs w:val="22"/>
            <w:lang w:val="es-ES_tradnl"/>
          </w:rPr>
          <w:br/>
        </w:r>
        <w:r w:rsidDel="00045CDE">
          <w:rPr>
            <w:rFonts w:ascii="Calibri" w:eastAsia="Times New Roman" w:hAnsi="Calibri" w:cs="Arial"/>
            <w:color w:val="000000"/>
            <w:sz w:val="22"/>
            <w:szCs w:val="22"/>
            <w:lang w:val="es-ES_tradnl"/>
          </w:rPr>
          <w:br/>
        </w:r>
      </w:del>
      <w:r>
        <w:rPr>
          <w:rFonts w:ascii="Calibri" w:eastAsia="Times New Roman" w:hAnsi="Calibri" w:cs="Arial"/>
          <w:color w:val="000000"/>
          <w:sz w:val="22"/>
          <w:szCs w:val="22"/>
          <w:lang w:val="es-ES_tradnl"/>
        </w:rPr>
        <w:br/>
      </w:r>
      <w:r>
        <w:rPr>
          <w:rFonts w:ascii="Calibri" w:eastAsia="Times New Roman" w:hAnsi="Calibri" w:cs="Arial"/>
          <w:b/>
          <w:bCs/>
          <w:color w:val="000000"/>
          <w:sz w:val="22"/>
          <w:szCs w:val="22"/>
          <w:lang w:val="es-ES_tradnl"/>
        </w:rPr>
        <w:t xml:space="preserve">Investigadora: </w:t>
      </w:r>
      <w:ins w:id="5" w:author="Pavel Enriquez" w:date="2022-04-11T11:04:00Z">
        <w:r w:rsidR="00045CDE">
          <w:rPr>
            <w:rFonts w:ascii="Calibri" w:eastAsia="Times New Roman" w:hAnsi="Calibri" w:cs="Arial"/>
            <w:b/>
            <w:bCs/>
            <w:color w:val="000000"/>
            <w:sz w:val="22"/>
            <w:szCs w:val="22"/>
            <w:lang w:val="es-ES_tradnl"/>
          </w:rPr>
          <w:t>Patricia Jaramillo Díaz</w:t>
        </w:r>
      </w:ins>
    </w:p>
    <w:p w14:paraId="4619615F" w14:textId="77777777" w:rsidR="000E12FF" w:rsidRDefault="000E12FF">
      <w:pPr>
        <w:rPr>
          <w:lang w:val="es-ES_tradnl"/>
        </w:rPr>
      </w:pPr>
    </w:p>
    <w:tbl>
      <w:tblPr>
        <w:tblW w:w="9621" w:type="dxa"/>
        <w:tblInd w:w="-886" w:type="dxa"/>
        <w:tblCellMar>
          <w:left w:w="5" w:type="dxa"/>
          <w:right w:w="5" w:type="dxa"/>
        </w:tblCellMar>
        <w:tblLook w:val="04A0" w:firstRow="1" w:lastRow="0" w:firstColumn="1" w:lastColumn="0" w:noHBand="0" w:noVBand="1"/>
      </w:tblPr>
      <w:tblGrid>
        <w:gridCol w:w="1362"/>
        <w:gridCol w:w="5648"/>
        <w:gridCol w:w="2611"/>
      </w:tblGrid>
      <w:tr w:rsidR="000E12FF" w14:paraId="2B6F62AF" w14:textId="77777777">
        <w:trPr>
          <w:trHeight w:val="600"/>
        </w:trPr>
        <w:tc>
          <w:tcPr>
            <w:tcW w:w="1362" w:type="dxa"/>
            <w:tcBorders>
              <w:top w:val="single" w:sz="4" w:space="0" w:color="000000"/>
              <w:left w:val="single" w:sz="4" w:space="0" w:color="000000"/>
              <w:bottom w:val="single" w:sz="4" w:space="0" w:color="000000"/>
              <w:right w:val="single" w:sz="4" w:space="0" w:color="000000"/>
            </w:tcBorders>
            <w:shd w:val="clear" w:color="auto" w:fill="8DB3E1"/>
          </w:tcPr>
          <w:p w14:paraId="56B96183" w14:textId="77777777" w:rsidR="000E12FF" w:rsidRDefault="003E6E51">
            <w:pPr>
              <w:rPr>
                <w:rFonts w:ascii="Calibri" w:eastAsia="Times New Roman" w:hAnsi="Calibri" w:cs="Arial"/>
                <w:b/>
                <w:bCs/>
                <w:color w:val="000000"/>
                <w:sz w:val="22"/>
                <w:szCs w:val="22"/>
                <w:lang w:val="es-ES_tradnl"/>
              </w:rPr>
            </w:pPr>
            <w:r>
              <w:rPr>
                <w:rFonts w:ascii="Calibri" w:eastAsia="Times New Roman" w:hAnsi="Calibri" w:cs="Arial"/>
                <w:b/>
                <w:bCs/>
                <w:color w:val="000000"/>
                <w:sz w:val="22"/>
                <w:szCs w:val="22"/>
                <w:lang w:val="es-ES_tradnl"/>
              </w:rPr>
              <w:t>SECCION DEL PERMISO</w:t>
            </w:r>
          </w:p>
        </w:tc>
        <w:tc>
          <w:tcPr>
            <w:tcW w:w="5648" w:type="dxa"/>
            <w:tcBorders>
              <w:top w:val="single" w:sz="4" w:space="0" w:color="000000"/>
              <w:left w:val="single" w:sz="4" w:space="0" w:color="000000"/>
              <w:bottom w:val="single" w:sz="4" w:space="0" w:color="000000"/>
              <w:right w:val="single" w:sz="4" w:space="0" w:color="000000"/>
            </w:tcBorders>
            <w:shd w:val="clear" w:color="auto" w:fill="8DB3E1"/>
            <w:tcMar>
              <w:top w:w="15" w:type="dxa"/>
              <w:left w:w="15" w:type="dxa"/>
              <w:right w:w="15" w:type="dxa"/>
            </w:tcMar>
            <w:vAlign w:val="center"/>
          </w:tcPr>
          <w:p w14:paraId="20DEBCED" w14:textId="77777777" w:rsidR="000E12FF" w:rsidRDefault="003E6E51">
            <w:pPr>
              <w:rPr>
                <w:rFonts w:ascii="Calibri" w:eastAsia="Times New Roman" w:hAnsi="Calibri" w:cs="Arial"/>
                <w:b/>
                <w:bCs/>
                <w:color w:val="000000"/>
                <w:sz w:val="22"/>
                <w:szCs w:val="22"/>
                <w:lang w:val="es-ES_tradnl"/>
              </w:rPr>
            </w:pPr>
            <w:r>
              <w:rPr>
                <w:rFonts w:ascii="Calibri" w:eastAsia="Times New Roman" w:hAnsi="Calibri" w:cs="Arial"/>
                <w:b/>
                <w:bCs/>
                <w:color w:val="000000"/>
                <w:sz w:val="22"/>
                <w:szCs w:val="22"/>
                <w:lang w:val="es-ES_tradnl"/>
              </w:rPr>
              <w:t>OBSERVACIÓN/PETICIÓN</w:t>
            </w:r>
          </w:p>
        </w:tc>
        <w:tc>
          <w:tcPr>
            <w:tcW w:w="2611" w:type="dxa"/>
            <w:tcBorders>
              <w:top w:val="single" w:sz="4" w:space="0" w:color="000000"/>
              <w:left w:val="single" w:sz="4" w:space="0" w:color="000000"/>
              <w:bottom w:val="single" w:sz="4" w:space="0" w:color="000000"/>
              <w:right w:val="single" w:sz="4" w:space="0" w:color="000000"/>
            </w:tcBorders>
            <w:shd w:val="clear" w:color="auto" w:fill="8DB3E1"/>
            <w:tcMar>
              <w:top w:w="15" w:type="dxa"/>
              <w:left w:w="15" w:type="dxa"/>
              <w:right w:w="15" w:type="dxa"/>
            </w:tcMar>
            <w:vAlign w:val="center"/>
          </w:tcPr>
          <w:p w14:paraId="1C029DE0" w14:textId="77777777" w:rsidR="000E12FF" w:rsidRDefault="003E6E51">
            <w:pPr>
              <w:rPr>
                <w:rFonts w:ascii="Calibri" w:eastAsia="Times New Roman" w:hAnsi="Calibri" w:cs="Arial"/>
                <w:b/>
                <w:bCs/>
                <w:color w:val="000000"/>
                <w:sz w:val="22"/>
                <w:szCs w:val="22"/>
                <w:lang w:val="es-ES_tradnl"/>
              </w:rPr>
            </w:pPr>
            <w:r>
              <w:rPr>
                <w:rFonts w:ascii="Calibri" w:eastAsia="Times New Roman" w:hAnsi="Calibri" w:cs="Arial"/>
                <w:b/>
                <w:bCs/>
                <w:color w:val="000000"/>
                <w:sz w:val="22"/>
                <w:szCs w:val="22"/>
                <w:lang w:val="es-ES_tradnl"/>
              </w:rPr>
              <w:t>CRITERIO TÉCNICO</w:t>
            </w:r>
          </w:p>
        </w:tc>
      </w:tr>
      <w:tr w:rsidR="000E12FF" w:rsidRPr="003E6E51" w14:paraId="29725421" w14:textId="77777777">
        <w:trPr>
          <w:trHeight w:val="1558"/>
        </w:trPr>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6B2991EA" w14:textId="77777777" w:rsidR="000E12FF" w:rsidRDefault="003E6E51">
            <w:pPr>
              <w:rPr>
                <w:rFonts w:ascii="Calibri" w:eastAsia="Times New Roman" w:hAnsi="Calibri" w:cs="Arial"/>
                <w:b/>
                <w:bCs/>
                <w:color w:val="000000"/>
                <w:sz w:val="22"/>
                <w:szCs w:val="22"/>
                <w:lang w:val="es-ES_tradnl"/>
              </w:rPr>
            </w:pPr>
            <w:r>
              <w:rPr>
                <w:rFonts w:ascii="Calibri" w:eastAsia="Times New Roman" w:hAnsi="Calibri" w:cs="Arial"/>
                <w:b/>
                <w:bCs/>
                <w:color w:val="000000"/>
                <w:sz w:val="22"/>
                <w:szCs w:val="22"/>
                <w:lang w:val="es-ES_tradnl"/>
              </w:rPr>
              <w:t>Otros participantes</w:t>
            </w:r>
          </w:p>
        </w:tc>
        <w:tc>
          <w:tcPr>
            <w:tcW w:w="56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34CF9CA5" w14:textId="77777777" w:rsidR="000E12FF" w:rsidRPr="003E6E51" w:rsidRDefault="000E12FF" w:rsidP="003E6E51">
            <w:pPr>
              <w:rPr>
                <w:lang w:val="es-EC"/>
              </w:rPr>
            </w:pPr>
          </w:p>
        </w:tc>
        <w:tc>
          <w:tcPr>
            <w:tcW w:w="26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1BB9294E" w14:textId="77777777" w:rsidR="000E12FF" w:rsidRDefault="000E12FF">
            <w:pPr>
              <w:rPr>
                <w:rFonts w:ascii="Calibri" w:eastAsia="Times New Roman" w:hAnsi="Calibri" w:cs="Arial"/>
                <w:color w:val="000000"/>
                <w:sz w:val="22"/>
                <w:szCs w:val="22"/>
                <w:lang w:val="es-ES_tradnl"/>
              </w:rPr>
            </w:pPr>
          </w:p>
        </w:tc>
      </w:tr>
      <w:tr w:rsidR="000E12FF" w:rsidRPr="0081622B" w14:paraId="4B759AB5" w14:textId="77777777">
        <w:trPr>
          <w:trHeight w:val="4200"/>
        </w:trPr>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221231B5" w14:textId="77777777" w:rsidR="000E12FF" w:rsidRDefault="003E6E51">
            <w:pPr>
              <w:rPr>
                <w:rFonts w:ascii="Calibri" w:eastAsia="Times New Roman" w:hAnsi="Calibri" w:cs="Arial"/>
                <w:b/>
                <w:bCs/>
                <w:color w:val="000000"/>
                <w:sz w:val="22"/>
                <w:szCs w:val="22"/>
                <w:lang w:val="es-ES_tradnl"/>
              </w:rPr>
            </w:pPr>
            <w:r>
              <w:rPr>
                <w:rFonts w:ascii="Calibri" w:eastAsia="Times New Roman" w:hAnsi="Calibri" w:cs="Arial"/>
                <w:b/>
                <w:bCs/>
                <w:color w:val="000000"/>
                <w:sz w:val="22"/>
                <w:szCs w:val="22"/>
                <w:lang w:val="es-ES_tradnl"/>
              </w:rPr>
              <w:t>Clausulas</w:t>
            </w:r>
          </w:p>
        </w:tc>
        <w:tc>
          <w:tcPr>
            <w:tcW w:w="56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2F09BDAE" w14:textId="77777777" w:rsidR="00441B79" w:rsidRDefault="00441B79">
            <w:pPr>
              <w:pStyle w:val="Prrafodelista"/>
              <w:numPr>
                <w:ilvl w:val="0"/>
                <w:numId w:val="4"/>
              </w:numPr>
              <w:jc w:val="both"/>
              <w:rPr>
                <w:ins w:id="6" w:author="Pavel Enriquez" w:date="2022-04-11T12:04:00Z"/>
                <w:rFonts w:ascii="Calibri" w:eastAsia="Times New Roman" w:hAnsi="Calibri" w:cs="Arial"/>
                <w:bCs/>
                <w:color w:val="000000"/>
                <w:sz w:val="22"/>
                <w:szCs w:val="22"/>
                <w:lang w:val="es-ES_tradnl"/>
              </w:rPr>
              <w:pPrChange w:id="7" w:author="Pavel Enriquez" w:date="2022-04-11T11:51:00Z">
                <w:pPr/>
              </w:pPrChange>
            </w:pPr>
            <w:ins w:id="8" w:author="Pavel Enriquez" w:date="2022-04-11T12:02:00Z">
              <w:r>
                <w:rPr>
                  <w:rFonts w:ascii="Calibri" w:eastAsia="Times New Roman" w:hAnsi="Calibri" w:cs="Arial"/>
                  <w:bCs/>
                  <w:color w:val="000000"/>
                  <w:sz w:val="22"/>
                  <w:szCs w:val="22"/>
                  <w:lang w:val="es-ES_tradnl"/>
                </w:rPr>
                <w:t>En el permiso no se menciona nada respecto a la captura de carbono que se detalla en la propuesta.</w:t>
              </w:r>
            </w:ins>
          </w:p>
          <w:p w14:paraId="23BE7648" w14:textId="77777777" w:rsidR="00441B79" w:rsidRDefault="00441B79">
            <w:pPr>
              <w:pStyle w:val="Prrafodelista"/>
              <w:numPr>
                <w:ilvl w:val="0"/>
                <w:numId w:val="4"/>
              </w:numPr>
              <w:jc w:val="both"/>
              <w:rPr>
                <w:ins w:id="9" w:author="Pavel Enriquez" w:date="2022-04-11T12:10:00Z"/>
                <w:rFonts w:ascii="Calibri" w:eastAsia="Times New Roman" w:hAnsi="Calibri" w:cs="Arial"/>
                <w:bCs/>
                <w:color w:val="000000"/>
                <w:sz w:val="22"/>
                <w:szCs w:val="22"/>
                <w:lang w:val="es-ES_tradnl"/>
              </w:rPr>
              <w:pPrChange w:id="10" w:author="Pavel Enriquez" w:date="2022-04-11T12:07:00Z">
                <w:pPr/>
              </w:pPrChange>
            </w:pPr>
            <w:ins w:id="11" w:author="Pavel Enriquez" w:date="2022-04-11T12:04:00Z">
              <w:r>
                <w:rPr>
                  <w:rFonts w:ascii="Calibri" w:eastAsia="Times New Roman" w:hAnsi="Calibri" w:cs="Arial"/>
                  <w:bCs/>
                  <w:color w:val="000000"/>
                  <w:sz w:val="22"/>
                  <w:szCs w:val="22"/>
                  <w:lang w:val="es-ES_tradnl"/>
                </w:rPr>
                <w:t>En permiso no se menciona nada respecto al trabajo con micorrizas que se detalla en la propuesta.</w:t>
              </w:r>
            </w:ins>
          </w:p>
          <w:p w14:paraId="5CCC793A" w14:textId="77777777" w:rsidR="00D26C1B" w:rsidRDefault="00D26C1B">
            <w:pPr>
              <w:pStyle w:val="Prrafodelista"/>
              <w:numPr>
                <w:ilvl w:val="0"/>
                <w:numId w:val="4"/>
              </w:numPr>
              <w:jc w:val="both"/>
              <w:rPr>
                <w:ins w:id="12" w:author="Pavel Enriquez" w:date="2022-04-11T12:15:00Z"/>
                <w:rFonts w:ascii="Calibri" w:eastAsia="Times New Roman" w:hAnsi="Calibri" w:cs="Arial"/>
                <w:bCs/>
                <w:color w:val="000000"/>
                <w:sz w:val="22"/>
                <w:szCs w:val="22"/>
                <w:lang w:val="es-ES_tradnl"/>
              </w:rPr>
              <w:pPrChange w:id="13" w:author="Pavel Enriquez" w:date="2022-04-11T12:11:00Z">
                <w:pPr/>
              </w:pPrChange>
            </w:pPr>
            <w:ins w:id="14" w:author="Pavel Enriquez" w:date="2022-04-11T12:10:00Z">
              <w:r>
                <w:rPr>
                  <w:rFonts w:ascii="Calibri" w:eastAsia="Times New Roman" w:hAnsi="Calibri" w:cs="Arial"/>
                  <w:bCs/>
                  <w:color w:val="000000"/>
                  <w:sz w:val="22"/>
                  <w:szCs w:val="22"/>
                  <w:lang w:val="es-ES_tradnl"/>
                </w:rPr>
                <w:t xml:space="preserve">El permiso para realizar colecta de suelo y de agentes </w:t>
              </w:r>
              <w:proofErr w:type="spellStart"/>
              <w:r>
                <w:rPr>
                  <w:rFonts w:ascii="Calibri" w:eastAsia="Times New Roman" w:hAnsi="Calibri" w:cs="Arial"/>
                  <w:bCs/>
                  <w:color w:val="000000"/>
                  <w:sz w:val="22"/>
                  <w:szCs w:val="22"/>
                  <w:lang w:val="es-ES_tradnl"/>
                </w:rPr>
                <w:t>fitopatógenos</w:t>
              </w:r>
              <w:proofErr w:type="spellEnd"/>
              <w:r>
                <w:rPr>
                  <w:rFonts w:ascii="Calibri" w:eastAsia="Times New Roman" w:hAnsi="Calibri" w:cs="Arial"/>
                  <w:bCs/>
                  <w:color w:val="000000"/>
                  <w:sz w:val="22"/>
                  <w:szCs w:val="22"/>
                  <w:lang w:val="es-ES_tradnl"/>
                </w:rPr>
                <w:t xml:space="preserve"> </w:t>
              </w:r>
            </w:ins>
            <w:ins w:id="15" w:author="Pavel Enriquez" w:date="2022-04-11T12:11:00Z">
              <w:r>
                <w:rPr>
                  <w:rFonts w:ascii="Calibri" w:eastAsia="Times New Roman" w:hAnsi="Calibri" w:cs="Arial"/>
                  <w:bCs/>
                  <w:color w:val="000000"/>
                  <w:sz w:val="22"/>
                  <w:szCs w:val="22"/>
                  <w:lang w:val="es-ES_tradnl"/>
                </w:rPr>
                <w:t>no se detalla en el permiso de investigación, sin embargo, en el anexo se sobreentiende que se permite.</w:t>
              </w:r>
            </w:ins>
            <w:ins w:id="16" w:author="Pavel Enriquez" w:date="2022-04-11T12:12:00Z">
              <w:r>
                <w:rPr>
                  <w:rFonts w:ascii="Calibri" w:eastAsia="Times New Roman" w:hAnsi="Calibri" w:cs="Arial"/>
                  <w:bCs/>
                  <w:color w:val="000000"/>
                  <w:sz w:val="22"/>
                  <w:szCs w:val="22"/>
                  <w:lang w:val="es-ES_tradnl"/>
                </w:rPr>
                <w:t xml:space="preserve"> Sería bueno que en el permiso de investigación se lo detalle para evitar malos entendidos.</w:t>
              </w:r>
            </w:ins>
          </w:p>
          <w:p w14:paraId="2B539471" w14:textId="77777777" w:rsidR="0081622B" w:rsidRPr="00441B79" w:rsidRDefault="0081622B">
            <w:pPr>
              <w:pStyle w:val="Prrafodelista"/>
              <w:numPr>
                <w:ilvl w:val="0"/>
                <w:numId w:val="4"/>
              </w:numPr>
              <w:jc w:val="both"/>
              <w:rPr>
                <w:rFonts w:ascii="Calibri" w:eastAsia="Times New Roman" w:hAnsi="Calibri" w:cs="Arial"/>
                <w:bCs/>
                <w:color w:val="000000"/>
                <w:sz w:val="22"/>
                <w:szCs w:val="22"/>
                <w:lang w:val="es-ES_tradnl"/>
                <w:rPrChange w:id="17" w:author="Pavel Enriquez" w:date="2022-04-11T12:07:00Z">
                  <w:rPr>
                    <w:rFonts w:ascii="Calibri" w:eastAsia="Times New Roman" w:hAnsi="Calibri" w:cs="Arial"/>
                    <w:b/>
                    <w:bCs/>
                    <w:color w:val="000000"/>
                    <w:sz w:val="22"/>
                    <w:szCs w:val="22"/>
                    <w:lang w:val="es-ES_tradnl"/>
                  </w:rPr>
                </w:rPrChange>
              </w:rPr>
              <w:pPrChange w:id="18" w:author="Pavel Enriquez" w:date="2022-04-11T12:11:00Z">
                <w:pPr/>
              </w:pPrChange>
            </w:pPr>
            <w:ins w:id="19" w:author="Pavel Enriquez" w:date="2022-04-11T12:15:00Z">
              <w:r>
                <w:rPr>
                  <w:rFonts w:ascii="Calibri" w:eastAsia="Times New Roman" w:hAnsi="Calibri" w:cs="Arial"/>
                  <w:bCs/>
                  <w:color w:val="000000"/>
                  <w:sz w:val="22"/>
                  <w:szCs w:val="22"/>
                  <w:lang w:val="es-ES_tradnl"/>
                </w:rPr>
                <w:t xml:space="preserve">Incluir en el permiso el uso de </w:t>
              </w:r>
              <w:proofErr w:type="spellStart"/>
              <w:r>
                <w:rPr>
                  <w:rFonts w:ascii="Calibri" w:eastAsia="Times New Roman" w:hAnsi="Calibri" w:cs="Arial"/>
                  <w:bCs/>
                  <w:color w:val="000000"/>
                  <w:sz w:val="22"/>
                  <w:szCs w:val="22"/>
                  <w:lang w:val="es-ES_tradnl"/>
                </w:rPr>
                <w:t>biochar</w:t>
              </w:r>
              <w:proofErr w:type="spellEnd"/>
              <w:r>
                <w:rPr>
                  <w:rFonts w:ascii="Calibri" w:eastAsia="Times New Roman" w:hAnsi="Calibri" w:cs="Arial"/>
                  <w:bCs/>
                  <w:color w:val="000000"/>
                  <w:sz w:val="22"/>
                  <w:szCs w:val="22"/>
                  <w:lang w:val="es-ES_tradnl"/>
                </w:rPr>
                <w:t xml:space="preserve"> como tecnología</w:t>
              </w:r>
            </w:ins>
          </w:p>
        </w:tc>
        <w:tc>
          <w:tcPr>
            <w:tcW w:w="26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40727BE2" w14:textId="77777777" w:rsidR="0081622B" w:rsidRDefault="0081622B" w:rsidP="0081622B">
            <w:pPr>
              <w:pStyle w:val="Prrafodelista"/>
              <w:numPr>
                <w:ilvl w:val="0"/>
                <w:numId w:val="4"/>
              </w:numPr>
              <w:rPr>
                <w:ins w:id="20" w:author="Pavel Enriquez" w:date="2022-04-11T12:16:00Z"/>
                <w:lang w:val="es-EC"/>
              </w:rPr>
            </w:pPr>
            <w:ins w:id="21" w:author="Pavel Enriquez" w:date="2022-04-11T12:16:00Z">
              <w:r>
                <w:rPr>
                  <w:rFonts w:ascii="Calibri" w:eastAsia="Times New Roman" w:hAnsi="Calibri" w:cs="Arial"/>
                  <w:color w:val="000000"/>
                  <w:sz w:val="22"/>
                  <w:szCs w:val="22"/>
                  <w:lang w:val="es-ES_tradnl"/>
                </w:rPr>
                <w:t xml:space="preserve">El </w:t>
              </w:r>
              <w:proofErr w:type="spellStart"/>
              <w:r>
                <w:rPr>
                  <w:rFonts w:ascii="Calibri" w:eastAsia="Times New Roman" w:hAnsi="Calibri" w:cs="Arial"/>
                  <w:color w:val="000000"/>
                  <w:sz w:val="22"/>
                  <w:szCs w:val="22"/>
                  <w:lang w:val="es-ES_tradnl"/>
                </w:rPr>
                <w:t>biochar</w:t>
              </w:r>
              <w:proofErr w:type="spellEnd"/>
              <w:r>
                <w:rPr>
                  <w:rFonts w:ascii="Calibri" w:eastAsia="Times New Roman" w:hAnsi="Calibri" w:cs="Arial"/>
                  <w:color w:val="000000"/>
                  <w:sz w:val="22"/>
                  <w:szCs w:val="22"/>
                  <w:lang w:val="es-ES_tradnl"/>
                </w:rPr>
                <w:t xml:space="preserve"> evita la escorrentía y mejora la retención de nutrientes en el suelo para la asimilación por la raíz de la planta </w:t>
              </w:r>
              <w:r>
                <w:rPr>
                  <w:rFonts w:ascii="Calibri" w:eastAsia="Times New Roman" w:hAnsi="Calibri" w:cs="Arial"/>
                  <w:color w:val="000000"/>
                  <w:sz w:val="22"/>
                  <w:szCs w:val="22"/>
                  <w:lang w:val="es-ES_tradnl"/>
                </w:rPr>
                <w:fldChar w:fldCharType="begin" w:fldLock="1"/>
              </w:r>
              <w:r>
                <w:rPr>
                  <w:rFonts w:ascii="Calibri" w:eastAsia="Times New Roman" w:hAnsi="Calibri" w:cs="Arial"/>
                  <w:color w:val="000000"/>
                  <w:sz w:val="22"/>
                  <w:szCs w:val="22"/>
                  <w:lang w:val="es-ES_tradnl"/>
                </w:rPr>
                <w:instrText>ADDIN CSL_CITATION {"citationItems":[{"id":"ITEM-1","itemData":{"DOI":"10.1016/J.JCLEPRO.2019.04.282","ISSN":"0959-6526","abstract":"Biochar is a carbon-rich material which can be prepared from various organic waste feedstock, such as agricultural wastes and municipal sewage sludge. Biochar has received increasing attention due to its unique feature such as high carbon content and cation exchange capacity, large specific surface area and stable structure. This review systematically analyzed and summarized the preparation, characterization, modification, and especially environmental application of biochar, based on more than 200 papers published in recent 10 year, to provide an overview of biochar with a particular on its environmental application. The physiochemical properties of biochar varies with the types of feedstocks. Pyrolysis, gasification and hydrothermal carbonization are the common methods for biochar preparation. Biochar can be modified by acid, alkali, oxidizing agents, metal ions, carbonaceous materials, steam and gas purging. The selection of modification methods depends on the environmental application fields. The biochar has been used for soil remediation and amelioration, carbon sequestration, organic solid waste composting, decontamination of water and wastewater, catalyst and activator, electrode materials and electrode modifier, which were discussed in detail. The application of biochar in the carbon sequestration should be further investigated at similar experimental conditions to obtain the consistent results. The effect of biochar on soil microbes should be further investigated to elucidate the dominant reason for the improvement of soil fertility based on different soil and feedstock. In addition, more attention should be paid to the release of heavy metals and polycyclic aromatic hydrocarbons (PAHs) from biochar to the environment when biochar is practically used for the environmental remediation. The relationship between biochar structure and activation capability should be further investigated to clarify the activation mechanism of persulfate by biochar when it is used as activator. In summary, biochar has wide application prospect in environmental remediation, and the mechanism of biochar in environmental application should be further investigated.","author":[{"dropping-particle":"","family":"Wang","given":"Jianlong","non-dropping-particle":"","parse-names":false,"suffix":""},{"dropping-particle":"","family":"Wang","given":"Shizong","non-dropping-particle":"","parse-names":false,"suffix":""}],"container-title":"Journal of Cleaner Production","id":"ITEM-1","issued":{"date-parts":[["2019","8","1"]]},"page":"1002-1022","publisher":"Elsevier","title":"Preparation, modification and environmental application of biochar: A review","type":"article-journal","volume":"227"},"uris":["http://www.mendeley.com/documents/?uuid=dfe78d69-b846-3a4a-b262-def5555fdb1f"]}],"mendeley":{"formattedCitation":"(Wang &amp; Wang, 2019)","plainTextFormattedCitation":"(Wang &amp; Wang, 2019)","previouslyFormattedCitation":"(Wang &amp; Wang, 2019)"},"properties":{"noteIndex":0},"schema":"https://github.com/citation-style-language/schema/raw/master/csl-citation.json"}</w:instrText>
              </w:r>
              <w:r>
                <w:rPr>
                  <w:rFonts w:ascii="Calibri" w:eastAsia="Times New Roman" w:hAnsi="Calibri" w:cs="Arial"/>
                  <w:color w:val="000000"/>
                  <w:sz w:val="22"/>
                  <w:szCs w:val="22"/>
                  <w:lang w:val="es-ES_tradnl"/>
                </w:rPr>
                <w:fldChar w:fldCharType="separate"/>
              </w:r>
              <w:r>
                <w:rPr>
                  <w:rFonts w:ascii="Calibri" w:eastAsia="Times New Roman" w:hAnsi="Calibri" w:cs="Arial"/>
                  <w:noProof/>
                  <w:color w:val="000000"/>
                  <w:sz w:val="22"/>
                  <w:szCs w:val="22"/>
                  <w:lang w:val="es-ES_tradnl"/>
                </w:rPr>
                <w:t>(Wang &amp; Wang, 2019)</w:t>
              </w:r>
              <w:r>
                <w:rPr>
                  <w:rFonts w:ascii="Calibri" w:eastAsia="Times New Roman" w:hAnsi="Calibri" w:cs="Arial"/>
                  <w:color w:val="000000"/>
                  <w:sz w:val="22"/>
                  <w:szCs w:val="22"/>
                  <w:lang w:val="es-ES_tradnl"/>
                </w:rPr>
                <w:fldChar w:fldCharType="end"/>
              </w:r>
              <w:r>
                <w:rPr>
                  <w:rFonts w:ascii="Calibri" w:eastAsia="Times New Roman" w:hAnsi="Calibri" w:cs="Arial"/>
                  <w:color w:val="000000"/>
                  <w:sz w:val="22"/>
                  <w:szCs w:val="22"/>
                  <w:lang w:val="es-ES_tradnl"/>
                </w:rPr>
                <w:t>.</w:t>
              </w:r>
            </w:ins>
          </w:p>
          <w:p w14:paraId="030755DC" w14:textId="77777777" w:rsidR="000E12FF" w:rsidRPr="007E7AD4" w:rsidRDefault="003E6E51">
            <w:pPr>
              <w:rPr>
                <w:lang w:val="es-EC"/>
                <w:rPrChange w:id="22" w:author="Pavel Enriquez" w:date="2022-04-11T11:45:00Z">
                  <w:rPr/>
                </w:rPrChange>
              </w:rPr>
            </w:pPr>
            <w:del w:id="23" w:author="Pavel Enriquez" w:date="2022-04-11T11:54:00Z">
              <w:r w:rsidRPr="007E7AD4" w:rsidDel="007E7AD4">
                <w:rPr>
                  <w:rFonts w:ascii="Calibri" w:eastAsia="Times New Roman" w:hAnsi="Calibri" w:cs="Arial"/>
                  <w:color w:val="000000"/>
                  <w:sz w:val="22"/>
                  <w:szCs w:val="22"/>
                  <w:lang w:val="es-ES_tradnl"/>
                </w:rPr>
                <w:delText xml:space="preserve"> </w:delText>
              </w:r>
            </w:del>
            <w:del w:id="24" w:author="Pavel Enriquez" w:date="2022-04-11T11:47:00Z">
              <w:r w:rsidRPr="00045CDE" w:rsidDel="007E7AD4">
                <w:rPr>
                  <w:rFonts w:ascii="Calibri" w:eastAsia="Times New Roman" w:hAnsi="Calibri" w:cs="Arial"/>
                  <w:color w:val="000000"/>
                  <w:sz w:val="22"/>
                  <w:szCs w:val="22"/>
                  <w:lang w:val="es-ES_tradnl"/>
                </w:rPr>
                <w:delText>.</w:delText>
              </w:r>
              <w:r w:rsidRPr="00045CDE" w:rsidDel="007E7AD4">
                <w:rPr>
                  <w:rFonts w:ascii="Calibri" w:eastAsia="Times New Roman" w:hAnsi="Calibri" w:cs="Arial"/>
                  <w:color w:val="000000"/>
                  <w:sz w:val="22"/>
                  <w:szCs w:val="22"/>
                  <w:lang w:val="es-ES_tradnl"/>
                </w:rPr>
                <w:br/>
              </w:r>
            </w:del>
          </w:p>
        </w:tc>
      </w:tr>
    </w:tbl>
    <w:p w14:paraId="79BCFE06" w14:textId="77777777" w:rsidR="000E12FF" w:rsidRPr="007E7AD4" w:rsidRDefault="000E12FF">
      <w:pPr>
        <w:rPr>
          <w:lang w:val="es-EC"/>
          <w:rPrChange w:id="25" w:author="Pavel Enriquez" w:date="2022-04-11T11:45:00Z">
            <w:rPr/>
          </w:rPrChange>
        </w:rPr>
      </w:pPr>
    </w:p>
    <w:sectPr w:rsidR="000E12FF" w:rsidRPr="007E7AD4">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9F0"/>
    <w:multiLevelType w:val="hybridMultilevel"/>
    <w:tmpl w:val="D8D03B20"/>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1" w15:restartNumberingAfterBreak="0">
    <w:nsid w:val="34C538A4"/>
    <w:multiLevelType w:val="multilevel"/>
    <w:tmpl w:val="52FC0F7E"/>
    <w:lvl w:ilvl="0">
      <w:start w:val="1"/>
      <w:numFmt w:val="bullet"/>
      <w:lvlText w:val=""/>
      <w:lvlJc w:val="left"/>
      <w:pPr>
        <w:ind w:left="-36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cs="Wingdings" w:hint="default"/>
      </w:rPr>
    </w:lvl>
    <w:lvl w:ilvl="6">
      <w:start w:val="1"/>
      <w:numFmt w:val="bullet"/>
      <w:lvlText w:val=""/>
      <w:lvlJc w:val="left"/>
      <w:pPr>
        <w:ind w:left="3960" w:hanging="360"/>
      </w:pPr>
      <w:rPr>
        <w:rFonts w:ascii="Symbol" w:hAnsi="Symbol" w:cs="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cs="Wingdings" w:hint="default"/>
      </w:rPr>
    </w:lvl>
  </w:abstractNum>
  <w:abstractNum w:abstractNumId="2" w15:restartNumberingAfterBreak="0">
    <w:nsid w:val="5A8D1780"/>
    <w:multiLevelType w:val="multilevel"/>
    <w:tmpl w:val="927E99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31B3D23"/>
    <w:multiLevelType w:val="multilevel"/>
    <w:tmpl w:val="70A29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472688"/>
    <w:multiLevelType w:val="hybridMultilevel"/>
    <w:tmpl w:val="5AD64CE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 Enriquez">
    <w15:presenceInfo w15:providerId="Windows Live" w15:userId="2fdd83ec1d58b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2FF"/>
    <w:rsid w:val="00045CDE"/>
    <w:rsid w:val="000E12FF"/>
    <w:rsid w:val="003E6E51"/>
    <w:rsid w:val="00441B79"/>
    <w:rsid w:val="006143B7"/>
    <w:rsid w:val="007E7AD4"/>
    <w:rsid w:val="0081622B"/>
    <w:rsid w:val="009E6A7C"/>
    <w:rsid w:val="00D26C1B"/>
    <w:rsid w:val="00E60C6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F8B2"/>
  <w15:docId w15:val="{B954DDAB-70EB-4647-BA47-B7B10A22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zimbra13">
    <w:name w:val="zimbra13"/>
    <w:basedOn w:val="Fuentedeprrafopredeter"/>
    <w:qFormat/>
    <w:rsid w:val="00EC221C"/>
  </w:style>
  <w:style w:type="character" w:customStyle="1" w:styleId="apple-converted-space">
    <w:name w:val="apple-converted-space"/>
    <w:basedOn w:val="Fuentedeprrafopredeter"/>
    <w:qFormat/>
    <w:rsid w:val="00EC221C"/>
  </w:style>
  <w:style w:type="character" w:customStyle="1" w:styleId="zimbra14">
    <w:name w:val="zimbra14"/>
    <w:basedOn w:val="Fuentedeprrafopredeter"/>
    <w:qFormat/>
    <w:rsid w:val="00EC221C"/>
  </w:style>
  <w:style w:type="character" w:customStyle="1" w:styleId="InternetLink">
    <w:name w:val="Internet Link"/>
    <w:basedOn w:val="Fuentedeprrafopredeter"/>
    <w:uiPriority w:val="99"/>
    <w:semiHidden/>
    <w:unhideWhenUsed/>
    <w:rsid w:val="00EC221C"/>
    <w:rPr>
      <w:color w:val="0000FF"/>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C409EE"/>
    <w:pPr>
      <w:ind w:left="720"/>
      <w:contextualSpacing/>
    </w:pPr>
  </w:style>
  <w:style w:type="table" w:styleId="Tablaconcuadrcula">
    <w:name w:val="Table Grid"/>
    <w:basedOn w:val="Tablanormal"/>
    <w:uiPriority w:val="59"/>
    <w:rsid w:val="00EC2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48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Causton</dc:creator>
  <dc:description/>
  <cp:lastModifiedBy>Patricia Jaramillo Díaz</cp:lastModifiedBy>
  <cp:revision>2</cp:revision>
  <dcterms:created xsi:type="dcterms:W3CDTF">2022-04-27T20:22:00Z</dcterms:created>
  <dcterms:modified xsi:type="dcterms:W3CDTF">2022-04-27T20:22:00Z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